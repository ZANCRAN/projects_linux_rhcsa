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Pro Black" w:cs="Verdana Pro Black" w:eastAsia="Verdana Pro Black" w:hAnsi="Verdana Pro Black"/>
          <w:sz w:val="36"/>
          <w:szCs w:val="36"/>
        </w:rPr>
      </w:pPr>
      <w:r w:rsidDel="00000000" w:rsidR="00000000" w:rsidRPr="00000000">
        <w:rPr>
          <w:rFonts w:ascii="Verdana Pro Black" w:cs="Verdana Pro Black" w:eastAsia="Verdana Pro Black" w:hAnsi="Verdana Pro Black"/>
          <w:sz w:val="36"/>
          <w:szCs w:val="36"/>
          <w:rtl w:val="0"/>
        </w:rPr>
        <w:t xml:space="preserve">Project 7</w:t>
      </w:r>
    </w:p>
    <w:p w:rsidR="00000000" w:rsidDel="00000000" w:rsidP="00000000" w:rsidRDefault="00000000" w:rsidRPr="00000000" w14:paraId="00000002">
      <w:pPr>
        <w:rPr>
          <w:rFonts w:ascii="Helvetica Neue" w:cs="Helvetica Neue" w:eastAsia="Helvetica Neue" w:hAnsi="Helvetica Neue"/>
          <w:b w:val="1"/>
          <w:color w:val="29485b"/>
          <w:sz w:val="39"/>
          <w:szCs w:val="39"/>
          <w:highlight w:val="white"/>
        </w:rPr>
      </w:pPr>
      <w:r w:rsidDel="00000000" w:rsidR="00000000" w:rsidRPr="00000000">
        <w:rPr>
          <w:rFonts w:ascii="Helvetica Neue" w:cs="Helvetica Neue" w:eastAsia="Helvetica Neue" w:hAnsi="Helvetica Neue"/>
          <w:b w:val="1"/>
          <w:color w:val="29485b"/>
          <w:sz w:val="39"/>
          <w:szCs w:val="39"/>
          <w:highlight w:val="white"/>
          <w:rtl w:val="0"/>
        </w:rPr>
        <w:t xml:space="preserve">Part1: Recovering the Root Password and Fix server issue</w:t>
      </w:r>
    </w:p>
    <w:p w:rsidR="00000000" w:rsidDel="00000000" w:rsidP="00000000" w:rsidRDefault="00000000" w:rsidRPr="00000000" w14:paraId="00000003">
      <w:pPr>
        <w:shd w:fill="ffffff" w:val="clear"/>
        <w:spacing w:after="120" w:line="240" w:lineRule="auto"/>
        <w:rPr>
          <w:rFonts w:ascii="Helvetica Neue" w:cs="Helvetica Neue" w:eastAsia="Helvetica Neue" w:hAnsi="Helvetica Neue"/>
          <w:i w:val="1"/>
          <w:color w:val="777777"/>
          <w:sz w:val="27"/>
          <w:szCs w:val="27"/>
        </w:rPr>
      </w:pPr>
      <w:r w:rsidDel="00000000" w:rsidR="00000000" w:rsidRPr="00000000">
        <w:rPr>
          <w:rFonts w:ascii="Times New Roman" w:cs="Times New Roman" w:eastAsia="Times New Roman" w:hAnsi="Times New Roman"/>
          <w:i w:val="1"/>
          <w:color w:val="777777"/>
          <w:sz w:val="32"/>
          <w:szCs w:val="32"/>
          <w:rtl w:val="0"/>
        </w:rPr>
        <w:t xml:space="preserve">This exercise does require the student to upload project7.rocky.com server from project folder on class website and imported into VirtualBox</w:t>
      </w:r>
      <w:r w:rsidDel="00000000" w:rsidR="00000000" w:rsidRPr="00000000">
        <w:rPr>
          <w:rFonts w:ascii="Helvetica Neue" w:cs="Helvetica Neue" w:eastAsia="Helvetica Neue" w:hAnsi="Helvetica Neue"/>
          <w:i w:val="1"/>
          <w:color w:val="777777"/>
          <w:sz w:val="27"/>
          <w:szCs w:val="27"/>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777777"/>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77777"/>
          <w:sz w:val="32"/>
          <w:szCs w:val="32"/>
          <w:u w:val="none"/>
          <w:shd w:fill="auto" w:val="clear"/>
          <w:vertAlign w:val="baseline"/>
          <w:rtl w:val="0"/>
        </w:rPr>
        <w:t xml:space="preserve">You might notice when boot project7.rocky.com, It automatically getting reboot and reboot with non-stop. Please debug and fix any problem the server might have.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Times New Roman" w:cs="Times New Roman" w:eastAsia="Times New Roman" w:hAnsi="Times New Roman"/>
          <w:b w:val="0"/>
          <w:i w:val="0"/>
          <w:smallCaps w:val="0"/>
          <w:strike w:val="0"/>
          <w:color w:val="777777"/>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77777"/>
          <w:sz w:val="32"/>
          <w:szCs w:val="32"/>
          <w:u w:val="none"/>
          <w:shd w:fill="auto" w:val="clear"/>
          <w:vertAlign w:val="baseline"/>
          <w:rtl w:val="0"/>
        </w:rPr>
        <w:t xml:space="preserve">There are multiple ways to reset a root password on a Linux machine. In this scenario, we are going to assume that the best way to reset the password is to interrupt the boot process, move into the "emergency mode" and force a reset of the root password.</w:t>
      </w:r>
    </w:p>
    <w:sdt>
      <w:sdtPr>
        <w:tag w:val="goog_rdk_1"/>
      </w:sdtPr>
      <w:sdtContent>
        <w:p w:rsidR="00000000" w:rsidDel="00000000" w:rsidP="00000000" w:rsidRDefault="00000000" w:rsidRPr="00000000" w14:paraId="00000007">
          <w:pPr>
            <w:shd w:fill="ffffff" w:val="clear"/>
            <w:spacing w:after="120" w:line="240" w:lineRule="auto"/>
            <w:rPr>
              <w:ins w:author="juvencio ayinde" w:id="0" w:date="2023-03-07T13:29:56Z"/>
              <w:rFonts w:ascii="Helvetica Neue" w:cs="Helvetica Neue" w:eastAsia="Helvetica Neue" w:hAnsi="Helvetica Neue"/>
              <w:color w:val="182b37"/>
              <w:sz w:val="27"/>
              <w:szCs w:val="27"/>
              <w:highlight w:val="yellow"/>
            </w:rPr>
          </w:pPr>
          <w:r w:rsidDel="00000000" w:rsidR="00000000" w:rsidRPr="00000000">
            <w:rPr>
              <w:rFonts w:ascii="Helvetica Neue" w:cs="Helvetica Neue" w:eastAsia="Helvetica Neue" w:hAnsi="Helvetica Neue"/>
              <w:color w:val="182b37"/>
              <w:sz w:val="27"/>
              <w:szCs w:val="27"/>
              <w:highlight w:val="yellow"/>
              <w:rtl w:val="0"/>
            </w:rPr>
            <w:t xml:space="preserve">Interrupt the boot process to gain access to the system and reset the root password. Hint: You need to edit through the GRUB menu.</w:t>
          </w:r>
          <w:sdt>
            <w:sdtPr>
              <w:tag w:val="goog_rdk_0"/>
            </w:sdtPr>
            <w:sdtContent>
              <w:ins w:author="juvencio ayinde" w:id="0" w:date="2023-03-07T13:29:56Z">
                <w:r w:rsidDel="00000000" w:rsidR="00000000" w:rsidRPr="00000000">
                  <w:rPr>
                    <w:rtl w:val="0"/>
                  </w:rPr>
                </w:r>
              </w:ins>
            </w:sdtContent>
          </w:sdt>
        </w:p>
      </w:sdtContent>
    </w:sdt>
    <w:p w:rsidR="00000000" w:rsidDel="00000000" w:rsidP="00000000" w:rsidRDefault="00000000" w:rsidRPr="00000000" w14:paraId="00000008">
      <w:pPr>
        <w:shd w:fill="ffffff" w:val="clear"/>
        <w:spacing w:after="120" w:line="240" w:lineRule="auto"/>
        <w:rPr>
          <w:rFonts w:ascii="Helvetica Neue" w:cs="Helvetica Neue" w:eastAsia="Helvetica Neue" w:hAnsi="Helvetica Neue"/>
          <w:color w:val="182b37"/>
          <w:sz w:val="27"/>
          <w:szCs w:val="27"/>
          <w:highlight w:val="yellow"/>
        </w:rPr>
      </w:pPr>
      <w:r w:rsidDel="00000000" w:rsidR="00000000" w:rsidRPr="00000000">
        <w:rPr>
          <w:rtl w:val="0"/>
        </w:rPr>
      </w:r>
    </w:p>
    <w:p w:rsidR="00000000" w:rsidDel="00000000" w:rsidP="00000000" w:rsidRDefault="00000000" w:rsidRPr="00000000" w14:paraId="00000009">
      <w:pPr>
        <w:shd w:fill="ffffff" w:val="clear"/>
        <w:spacing w:after="120" w:line="240" w:lineRule="auto"/>
        <w:rPr>
          <w:rFonts w:ascii="Helvetica Neue" w:cs="Helvetica Neue" w:eastAsia="Helvetica Neue" w:hAnsi="Helvetica Neue"/>
          <w:color w:val="182b37"/>
          <w:sz w:val="27"/>
          <w:szCs w:val="27"/>
        </w:rPr>
      </w:pPr>
      <w:sdt>
        <w:sdtPr>
          <w:tag w:val="goog_rdk_3"/>
        </w:sdtPr>
        <w:sdtContent>
          <w:ins w:author="Ferdinand Chapo" w:id="1" w:date="2023-03-09T03:34:48Z">
            <w:r w:rsidDel="00000000" w:rsidR="00000000" w:rsidRPr="00000000">
              <w:rPr>
                <w:rFonts w:ascii="Helvetica Neue" w:cs="Helvetica Neue" w:eastAsia="Helvetica Neue" w:hAnsi="Helvetica Neue"/>
                <w:color w:val="182b37"/>
                <w:sz w:val="27"/>
                <w:szCs w:val="27"/>
                <w:highlight w:val="yellow"/>
                <w:rtl w:val="0"/>
              </w:rPr>
              <w:t xml:space="preserve"> Doie  look ok ke  il kek  ok kekk ok k ok le </w:t>
            </w:r>
          </w:ins>
        </w:sdtContent>
      </w:sdt>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color w:val="29485b"/>
          <w:sz w:val="39"/>
          <w:szCs w:val="39"/>
          <w:highlight w:val="white"/>
        </w:rPr>
      </w:pPr>
      <w:r w:rsidDel="00000000" w:rsidR="00000000" w:rsidRPr="00000000">
        <w:rPr>
          <w:rFonts w:ascii="Helvetica Neue" w:cs="Helvetica Neue" w:eastAsia="Helvetica Neue" w:hAnsi="Helvetica Neue"/>
          <w:b w:val="1"/>
          <w:color w:val="29485b"/>
          <w:sz w:val="39"/>
          <w:szCs w:val="39"/>
          <w:highlight w:val="white"/>
          <w:rtl w:val="0"/>
        </w:rPr>
        <w:t xml:space="preserve">Part2: Interrupting the Boot Process to Change the Boot Target</w:t>
      </w:r>
    </w:p>
    <w:p w:rsidR="00000000" w:rsidDel="00000000" w:rsidP="00000000" w:rsidRDefault="00000000" w:rsidRPr="00000000" w14:paraId="0000000B">
      <w:pPr>
        <w:shd w:fill="ffffff" w:val="clear"/>
        <w:spacing w:after="120" w:line="240" w:lineRule="auto"/>
        <w:rPr>
          <w:rFonts w:ascii="Helvetica Neue" w:cs="Helvetica Neue" w:eastAsia="Helvetica Neue" w:hAnsi="Helvetica Neue"/>
          <w:color w:val="777777"/>
          <w:sz w:val="27"/>
          <w:szCs w:val="27"/>
        </w:rPr>
      </w:pPr>
      <w:r w:rsidDel="00000000" w:rsidR="00000000" w:rsidRPr="00000000">
        <w:rPr>
          <w:rFonts w:ascii="Helvetica Neue" w:cs="Helvetica Neue" w:eastAsia="Helvetica Neue" w:hAnsi="Helvetica Neue"/>
          <w:i w:val="1"/>
          <w:color w:val="777777"/>
          <w:sz w:val="27"/>
          <w:szCs w:val="27"/>
          <w:rtl w:val="0"/>
        </w:rPr>
        <w:t xml:space="preserve">Note: This lab requires Rocky or Red Hat to be installed locally on your machine. You can also use project7.rocky.com if successfully complete part1.</w:t>
      </w:r>
      <w:r w:rsidDel="00000000" w:rsidR="00000000" w:rsidRPr="00000000">
        <w:rPr>
          <w:rtl w:val="0"/>
        </w:rPr>
      </w:r>
    </w:p>
    <w:p w:rsidR="00000000" w:rsidDel="00000000" w:rsidP="00000000" w:rsidRDefault="00000000" w:rsidRPr="00000000" w14:paraId="0000000C">
      <w:pPr>
        <w:numPr>
          <w:ilvl w:val="0"/>
          <w:numId w:val="3"/>
        </w:numPr>
        <w:shd w:fill="ffffff" w:val="clear"/>
        <w:spacing w:after="0" w:before="28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Start the system and boot into the initial command. (This works by also just turning on the machine).</w:t>
      </w:r>
    </w:p>
    <w:p w:rsidR="00000000" w:rsidDel="00000000" w:rsidP="00000000" w:rsidRDefault="00000000" w:rsidRPr="00000000" w14:paraId="0000000D">
      <w:pPr>
        <w:numPr>
          <w:ilvl w:val="0"/>
          <w:numId w:val="3"/>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Reboot the system and at the GRUB menu hit E to enter into edit mode.</w:t>
      </w:r>
    </w:p>
    <w:p w:rsidR="00000000" w:rsidDel="00000000" w:rsidP="00000000" w:rsidRDefault="00000000" w:rsidRPr="00000000" w14:paraId="0000000E">
      <w:pPr>
        <w:numPr>
          <w:ilvl w:val="0"/>
          <w:numId w:val="3"/>
        </w:numPr>
        <w:shd w:fill="ffffff" w:val="clear"/>
        <w:spacing w:after="28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Modify the "Linux Kernel" line to instruct the system to boot into the rescue target.</w:t>
      </w:r>
    </w:p>
    <w:p w:rsidR="00000000" w:rsidDel="00000000" w:rsidP="00000000" w:rsidRDefault="00000000" w:rsidRPr="00000000" w14:paraId="0000000F">
      <w:pPr>
        <w:shd w:fill="ffffff" w:val="clear"/>
        <w:spacing w:after="280" w:before="280" w:line="240" w:lineRule="auto"/>
        <w:ind w:left="720" w:firstLine="0"/>
        <w:rPr>
          <w:rFonts w:ascii="Helvetica Neue" w:cs="Helvetica Neue" w:eastAsia="Helvetica Neue" w:hAnsi="Helvetica Neue"/>
          <w:color w:val="182b37"/>
          <w:sz w:val="27"/>
          <w:szCs w:val="27"/>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ind w:left="360" w:firstLine="0"/>
        <w:rPr>
          <w:rFonts w:ascii="Helvetica Neue" w:cs="Helvetica Neue" w:eastAsia="Helvetica Neue" w:hAnsi="Helvetica Neue"/>
          <w:b w:val="1"/>
          <w:color w:val="29485b"/>
          <w:sz w:val="39"/>
          <w:szCs w:val="39"/>
          <w:highlight w:val="white"/>
        </w:rPr>
      </w:pPr>
      <w:r w:rsidDel="00000000" w:rsidR="00000000" w:rsidRPr="00000000">
        <w:rPr>
          <w:rFonts w:ascii="Helvetica Neue" w:cs="Helvetica Neue" w:eastAsia="Helvetica Neue" w:hAnsi="Helvetica Neue"/>
          <w:b w:val="1"/>
          <w:color w:val="29485b"/>
          <w:sz w:val="39"/>
          <w:szCs w:val="39"/>
          <w:highlight w:val="white"/>
          <w:rtl w:val="0"/>
        </w:rPr>
        <w:t xml:space="preserve">Part3: Powering Off Systems</w:t>
      </w:r>
    </w:p>
    <w:p w:rsidR="00000000" w:rsidDel="00000000" w:rsidP="00000000" w:rsidRDefault="00000000" w:rsidRPr="00000000" w14:paraId="00000011">
      <w:pPr>
        <w:shd w:fill="ffffff" w:val="clear"/>
        <w:spacing w:after="120" w:line="240" w:lineRule="auto"/>
        <w:rPr>
          <w:rFonts w:ascii="Helvetica Neue" w:cs="Helvetica Neue" w:eastAsia="Helvetica Neue" w:hAnsi="Helvetica Neue"/>
          <w:color w:val="777777"/>
          <w:sz w:val="27"/>
          <w:szCs w:val="27"/>
        </w:rPr>
      </w:pPr>
      <w:r w:rsidDel="00000000" w:rsidR="00000000" w:rsidRPr="00000000">
        <w:rPr>
          <w:rFonts w:ascii="Helvetica Neue" w:cs="Helvetica Neue" w:eastAsia="Helvetica Neue" w:hAnsi="Helvetica Neue"/>
          <w:i w:val="1"/>
          <w:color w:val="777777"/>
          <w:sz w:val="27"/>
          <w:szCs w:val="27"/>
          <w:rtl w:val="0"/>
        </w:rPr>
        <w:t xml:space="preserve">Note: The first part of this lab can be completed on a server running either Rocky8 or Red Hat 8.</w:t>
      </w:r>
      <w:r w:rsidDel="00000000" w:rsidR="00000000" w:rsidRPr="00000000">
        <w:rPr>
          <w:rtl w:val="0"/>
        </w:rPr>
      </w:r>
    </w:p>
    <w:p w:rsidR="00000000" w:rsidDel="00000000" w:rsidP="00000000" w:rsidRDefault="00000000" w:rsidRPr="00000000" w14:paraId="00000012">
      <w:pPr>
        <w:shd w:fill="ffffff" w:val="clear"/>
        <w:spacing w:after="120" w:line="240" w:lineRule="auto"/>
        <w:rPr>
          <w:rFonts w:ascii="Helvetica Neue" w:cs="Helvetica Neue" w:eastAsia="Helvetica Neue" w:hAnsi="Helvetica Neue"/>
          <w:color w:val="777777"/>
          <w:sz w:val="27"/>
          <w:szCs w:val="27"/>
        </w:rPr>
      </w:pPr>
      <w:r w:rsidDel="00000000" w:rsidR="00000000" w:rsidRPr="00000000">
        <w:rPr>
          <w:rFonts w:ascii="Helvetica Neue" w:cs="Helvetica Neue" w:eastAsia="Helvetica Neue" w:hAnsi="Helvetica Neue"/>
          <w:color w:val="777777"/>
          <w:sz w:val="27"/>
          <w:szCs w:val="27"/>
          <w:rtl w:val="0"/>
        </w:rPr>
        <w:t xml:space="preserve">After each shutdown or reboot command, wait for server to stop in your VBoxservers lab and then start the server again before moving on to the next command.  </w:t>
      </w:r>
      <w:r w:rsidDel="00000000" w:rsidR="00000000" w:rsidRPr="00000000">
        <w:rPr>
          <w:rFonts w:ascii="Helvetica Neue" w:cs="Helvetica Neue" w:eastAsia="Helvetica Neue" w:hAnsi="Helvetica Neue"/>
          <w:i w:val="1"/>
          <w:color w:val="777777"/>
          <w:sz w:val="27"/>
          <w:szCs w:val="27"/>
          <w:rtl w:val="0"/>
        </w:rPr>
        <w:t xml:space="preserve">You can also use project7.rocky.com if successfully complete part1.</w:t>
      </w:r>
      <w:r w:rsidDel="00000000" w:rsidR="00000000" w:rsidRPr="00000000">
        <w:rPr>
          <w:rtl w:val="0"/>
        </w:rPr>
      </w:r>
    </w:p>
    <w:p w:rsidR="00000000" w:rsidDel="00000000" w:rsidP="00000000" w:rsidRDefault="00000000" w:rsidRPr="00000000" w14:paraId="00000013">
      <w:pPr>
        <w:numPr>
          <w:ilvl w:val="0"/>
          <w:numId w:val="4"/>
        </w:numPr>
        <w:shd w:fill="ffffff" w:val="clear"/>
        <w:spacing w:after="0" w:before="28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Using the shutdown command, schedule a shutdown for five minutes from now and notify all users on the system of the shutdown.</w:t>
      </w:r>
    </w:p>
    <w:p w:rsidR="00000000" w:rsidDel="00000000" w:rsidP="00000000" w:rsidRDefault="00000000" w:rsidRPr="00000000" w14:paraId="00000014">
      <w:pPr>
        <w:numPr>
          <w:ilvl w:val="0"/>
          <w:numId w:val="4"/>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Using the shutdown command, reboot the machine immediately without delay.</w:t>
      </w:r>
    </w:p>
    <w:p w:rsidR="00000000" w:rsidDel="00000000" w:rsidP="00000000" w:rsidRDefault="00000000" w:rsidRPr="00000000" w14:paraId="00000015">
      <w:pPr>
        <w:numPr>
          <w:ilvl w:val="0"/>
          <w:numId w:val="4"/>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Using systemctl, shutdown the system.</w:t>
      </w:r>
    </w:p>
    <w:p w:rsidR="00000000" w:rsidDel="00000000" w:rsidP="00000000" w:rsidRDefault="00000000" w:rsidRPr="00000000" w14:paraId="00000016">
      <w:pPr>
        <w:numPr>
          <w:ilvl w:val="0"/>
          <w:numId w:val="4"/>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Schedule the system for a shutdown at 1:00 A.M. in the morning.</w:t>
      </w:r>
    </w:p>
    <w:p w:rsidR="00000000" w:rsidDel="00000000" w:rsidP="00000000" w:rsidRDefault="00000000" w:rsidRPr="00000000" w14:paraId="00000017">
      <w:pPr>
        <w:numPr>
          <w:ilvl w:val="0"/>
          <w:numId w:val="4"/>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Cancel the scheduled 1:00 A.M. shutdown.</w:t>
      </w:r>
    </w:p>
    <w:p w:rsidR="00000000" w:rsidDel="00000000" w:rsidP="00000000" w:rsidRDefault="00000000" w:rsidRPr="00000000" w14:paraId="00000018">
      <w:pPr>
        <w:numPr>
          <w:ilvl w:val="0"/>
          <w:numId w:val="4"/>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Using systemctl, reboot the system.</w:t>
      </w:r>
    </w:p>
    <w:p w:rsidR="00000000" w:rsidDel="00000000" w:rsidP="00000000" w:rsidRDefault="00000000" w:rsidRPr="00000000" w14:paraId="00000019">
      <w:pPr>
        <w:numPr>
          <w:ilvl w:val="0"/>
          <w:numId w:val="4"/>
        </w:numPr>
        <w:shd w:fill="ffffff" w:val="clear"/>
        <w:spacing w:after="28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Using any method of your choice, power off the system.</w:t>
      </w:r>
    </w:p>
    <w:p w:rsidR="00000000" w:rsidDel="00000000" w:rsidP="00000000" w:rsidRDefault="00000000" w:rsidRPr="00000000" w14:paraId="0000001A">
      <w:pPr>
        <w:shd w:fill="ffffff" w:val="clear"/>
        <w:spacing w:after="280" w:before="280" w:line="240" w:lineRule="auto"/>
        <w:rPr>
          <w:rFonts w:ascii="Helvetica Neue" w:cs="Helvetica Neue" w:eastAsia="Helvetica Neue" w:hAnsi="Helvetica Neue"/>
          <w:color w:val="182b37"/>
          <w:sz w:val="27"/>
          <w:szCs w:val="27"/>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Helvetica Neue" w:cs="Helvetica Neue" w:eastAsia="Helvetica Neue" w:hAnsi="Helvetica Neue"/>
          <w:b w:val="1"/>
          <w:color w:val="29485b"/>
          <w:sz w:val="39"/>
          <w:szCs w:val="39"/>
          <w:highlight w:val="white"/>
        </w:rPr>
      </w:pPr>
      <w:r w:rsidDel="00000000" w:rsidR="00000000" w:rsidRPr="00000000">
        <w:rPr>
          <w:rFonts w:ascii="Helvetica Neue" w:cs="Helvetica Neue" w:eastAsia="Helvetica Neue" w:hAnsi="Helvetica Neue"/>
          <w:b w:val="1"/>
          <w:color w:val="29485b"/>
          <w:sz w:val="39"/>
          <w:szCs w:val="39"/>
          <w:highlight w:val="white"/>
          <w:rtl w:val="0"/>
        </w:rPr>
        <w:t xml:space="preserve">Part4: Working with Systemd and Targets</w:t>
      </w:r>
    </w:p>
    <w:p w:rsidR="00000000" w:rsidDel="00000000" w:rsidP="00000000" w:rsidRDefault="00000000" w:rsidRPr="00000000" w14:paraId="0000001C">
      <w:pPr>
        <w:numPr>
          <w:ilvl w:val="0"/>
          <w:numId w:val="1"/>
        </w:numPr>
        <w:shd w:fill="ffffff" w:val="clear"/>
        <w:spacing w:after="0" w:before="28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Install the httpd package.</w:t>
      </w:r>
    </w:p>
    <w:p w:rsidR="00000000" w:rsidDel="00000000" w:rsidP="00000000" w:rsidRDefault="00000000" w:rsidRPr="00000000" w14:paraId="0000001D">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View all active targets on the system.</w:t>
      </w:r>
    </w:p>
    <w:p w:rsidR="00000000" w:rsidDel="00000000" w:rsidP="00000000" w:rsidRDefault="00000000" w:rsidRPr="00000000" w14:paraId="0000001E">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View all targets installed on the disk.</w:t>
      </w:r>
    </w:p>
    <w:p w:rsidR="00000000" w:rsidDel="00000000" w:rsidP="00000000" w:rsidRDefault="00000000" w:rsidRPr="00000000" w14:paraId="0000001F">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Display the current default target.</w:t>
      </w:r>
    </w:p>
    <w:p w:rsidR="00000000" w:rsidDel="00000000" w:rsidP="00000000" w:rsidRDefault="00000000" w:rsidRPr="00000000" w14:paraId="00000020">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Change the default target to the multi-user target if the multi-user target is available.</w:t>
      </w:r>
    </w:p>
    <w:p w:rsidR="00000000" w:rsidDel="00000000" w:rsidP="00000000" w:rsidRDefault="00000000" w:rsidRPr="00000000" w14:paraId="00000021">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View all available systemd configuration units.</w:t>
      </w:r>
    </w:p>
    <w:p w:rsidR="00000000" w:rsidDel="00000000" w:rsidP="00000000" w:rsidRDefault="00000000" w:rsidRPr="00000000" w14:paraId="00000022">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Find the status of the sshd service.</w:t>
      </w:r>
    </w:p>
    <w:p w:rsidR="00000000" w:rsidDel="00000000" w:rsidP="00000000" w:rsidRDefault="00000000" w:rsidRPr="00000000" w14:paraId="00000023">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List all active service unit configuration files.</w:t>
      </w:r>
    </w:p>
    <w:p w:rsidR="00000000" w:rsidDel="00000000" w:rsidP="00000000" w:rsidRDefault="00000000" w:rsidRPr="00000000" w14:paraId="00000024">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Determine if the httpd service is active.</w:t>
      </w:r>
    </w:p>
    <w:p w:rsidR="00000000" w:rsidDel="00000000" w:rsidP="00000000" w:rsidRDefault="00000000" w:rsidRPr="00000000" w14:paraId="00000025">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bookmarkStart w:colFirst="0" w:colLast="0" w:name="_heading=h.gjdgxs" w:id="0"/>
      <w:bookmarkEnd w:id="0"/>
      <w:r w:rsidDel="00000000" w:rsidR="00000000" w:rsidRPr="00000000">
        <w:rPr>
          <w:rFonts w:ascii="Helvetica Neue" w:cs="Helvetica Neue" w:eastAsia="Helvetica Neue" w:hAnsi="Helvetica Neue"/>
          <w:b w:val="1"/>
          <w:color w:val="182b37"/>
          <w:sz w:val="27"/>
          <w:szCs w:val="27"/>
          <w:rtl w:val="0"/>
        </w:rPr>
        <w:t xml:space="preserve">Determine if the httpd service is enabled, and, if it is not, enable it.</w:t>
      </w:r>
    </w:p>
    <w:p w:rsidR="00000000" w:rsidDel="00000000" w:rsidP="00000000" w:rsidRDefault="00000000" w:rsidRPr="00000000" w14:paraId="00000026">
      <w:pPr>
        <w:numPr>
          <w:ilvl w:val="0"/>
          <w:numId w:val="1"/>
        </w:numPr>
        <w:shd w:fill="ffffff" w:val="clear"/>
        <w:spacing w:after="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View enabled and disabled settings for all units of the type "service".</w:t>
      </w:r>
    </w:p>
    <w:p w:rsidR="00000000" w:rsidDel="00000000" w:rsidP="00000000" w:rsidRDefault="00000000" w:rsidRPr="00000000" w14:paraId="00000027">
      <w:pPr>
        <w:numPr>
          <w:ilvl w:val="0"/>
          <w:numId w:val="1"/>
        </w:numPr>
        <w:shd w:fill="ffffff" w:val="clear"/>
        <w:spacing w:after="280" w:before="0" w:line="240" w:lineRule="auto"/>
        <w:ind w:left="720" w:hanging="360"/>
        <w:rPr>
          <w:rFonts w:ascii="Helvetica Neue" w:cs="Helvetica Neue" w:eastAsia="Helvetica Neue" w:hAnsi="Helvetica Neue"/>
          <w:b w:val="1"/>
          <w:color w:val="182b37"/>
          <w:sz w:val="27"/>
          <w:szCs w:val="27"/>
        </w:rPr>
      </w:pPr>
      <w:r w:rsidDel="00000000" w:rsidR="00000000" w:rsidRPr="00000000">
        <w:rPr>
          <w:rFonts w:ascii="Helvetica Neue" w:cs="Helvetica Neue" w:eastAsia="Helvetica Neue" w:hAnsi="Helvetica Neue"/>
          <w:b w:val="1"/>
          <w:color w:val="182b37"/>
          <w:sz w:val="27"/>
          <w:szCs w:val="27"/>
          <w:rtl w:val="0"/>
        </w:rPr>
        <w:t xml:space="preserve">List all service unit configuration files, whether they are active or not.</w:t>
      </w:r>
    </w:p>
    <w:p w:rsidR="00000000" w:rsidDel="00000000" w:rsidP="00000000" w:rsidRDefault="00000000" w:rsidRPr="00000000" w14:paraId="00000028">
      <w:pPr>
        <w:shd w:fill="ffffff" w:val="clear"/>
        <w:spacing w:after="280" w:before="280" w:line="240" w:lineRule="auto"/>
        <w:ind w:left="360" w:firstLine="0"/>
        <w:rPr>
          <w:rFonts w:ascii="Helvetica Neue" w:cs="Helvetica Neue" w:eastAsia="Helvetica Neue" w:hAnsi="Helvetica Neue"/>
          <w:color w:val="182b37"/>
          <w:sz w:val="27"/>
          <w:szCs w:val="27"/>
        </w:rPr>
      </w:pPr>
      <w:r w:rsidDel="00000000" w:rsidR="00000000" w:rsidRPr="00000000">
        <w:rPr>
          <w:rtl w:val="0"/>
        </w:rPr>
      </w:r>
    </w:p>
    <w:p w:rsidR="00000000" w:rsidDel="00000000" w:rsidP="00000000" w:rsidRDefault="00000000" w:rsidRPr="00000000" w14:paraId="00000029">
      <w:pPr>
        <w:shd w:fill="ffffff" w:val="clear"/>
        <w:spacing w:after="120" w:line="240" w:lineRule="auto"/>
        <w:rPr>
          <w:rFonts w:ascii="Helvetica Neue" w:cs="Helvetica Neue" w:eastAsia="Helvetica Neue" w:hAnsi="Helvetica Neue"/>
          <w:color w:val="777777"/>
          <w:sz w:val="27"/>
          <w:szCs w:val="27"/>
        </w:rPr>
      </w:pPr>
      <w:r w:rsidDel="00000000" w:rsidR="00000000" w:rsidRPr="00000000">
        <w:rPr>
          <w:rFonts w:ascii="Helvetica Neue" w:cs="Helvetica Neue" w:eastAsia="Helvetica Neue" w:hAnsi="Helvetica Neue"/>
          <w:color w:val="777777"/>
          <w:sz w:val="27"/>
          <w:szCs w:val="27"/>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erdana Pro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51B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C46F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C46F3"/>
    <w:rPr>
      <w:b w:val="1"/>
      <w:bCs w:val="1"/>
    </w:rPr>
  </w:style>
  <w:style w:type="character" w:styleId="Emphasis">
    <w:name w:val="Emphasis"/>
    <w:basedOn w:val="DefaultParagraphFont"/>
    <w:uiPriority w:val="20"/>
    <w:qFormat w:val="1"/>
    <w:rsid w:val="00C6045E"/>
    <w:rPr>
      <w:i w:val="1"/>
      <w:iCs w:val="1"/>
    </w:rPr>
  </w:style>
  <w:style w:type="paragraph" w:styleId="ListParagraph">
    <w:name w:val="List Paragraph"/>
    <w:basedOn w:val="Normal"/>
    <w:uiPriority w:val="34"/>
    <w:qFormat w:val="1"/>
    <w:rsid w:val="00C7124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LOCYseriwDuO1Z3MgRZysz1Z8A==">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2020-05-05T20:34:00Z</dcterms:created>
  <dc:creator>Alarou, Abdoul B.</dc:creator>
</cp:coreProperties>
</file>