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Project 4: Linux Essential tools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Part1: </w:t>
      </w:r>
      <w:r w:rsidDel="00000000" w:rsidR="00000000" w:rsidRPr="00000000">
        <w:rPr>
          <w:sz w:val="36"/>
          <w:szCs w:val="36"/>
          <w:rtl w:val="0"/>
        </w:rPr>
        <w:t xml:space="preserve">Determining Which Distribution Is Running on a Host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sdt>
      <w:sdtPr>
        <w:tag w:val="goog_rdk_1"/>
      </w:sdtPr>
      <w:sdtContent>
        <w:p w:rsidR="00000000" w:rsidDel="00000000" w:rsidP="00000000" w:rsidRDefault="00000000" w:rsidRPr="00000000" w14:paraId="00000004">
          <w:pPr>
            <w:rPr>
              <w:ins w:author="ferddinand chapo" w:id="0" w:date="2023-02-15T02:38:20Z"/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28"/>
              <w:szCs w:val="28"/>
              <w:rtl w:val="0"/>
            </w:rPr>
            <w:t xml:space="preserve">In this hands-on lab, we will determine the Linux distribution that is running on the lab host. As a System Administrator, it's not uncommon to log into an unfamiliar system to perform troubleshooting and other tasks, and this lab gives us a chance to practice discovering details about the operating system.</w:t>
          </w:r>
          <w:sdt>
            <w:sdtPr>
              <w:tag w:val="goog_rdk_0"/>
            </w:sdtPr>
            <w:sdtContent>
              <w:ins w:author="ferddinand chapo" w:id="0" w:date="2023-02-15T02:38:2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View the Release Files.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View the Issue Files.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Run a Utility to Determine the Linux Distribution.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the Number of Files and Folders in `/usr/share`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the Total Number of Entries in `/var/log/dnf.log`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List all lines that have string “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” in /etc/systemd/journald.conf and dump them into /var/max.txt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Using echo to display below information on your rocky.project2.com and redirect and append those info’s on file called project4.txt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108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Display system hostname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108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Display full time and date when you were doing this assignment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108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Display system uptime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ind w:left="108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Display your Operating system 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ind w:left="108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Display memory Usage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ind w:left="108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Display kernel release</w:t>
      </w:r>
    </w:p>
    <w:p w:rsidR="00000000" w:rsidDel="00000000" w:rsidP="00000000" w:rsidRDefault="00000000" w:rsidRPr="00000000" w14:paraId="00000013">
      <w:pPr>
        <w:pStyle w:val="Heading1"/>
        <w:ind w:left="108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highlight w:val="cyan"/>
          <w:rtl w:val="0"/>
        </w:rPr>
        <w:t xml:space="preserve">Note: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All this info needs to be added to project4.txt using echo command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Part2: </w:t>
      </w:r>
      <w:r w:rsidDel="00000000" w:rsidR="00000000" w:rsidRPr="00000000">
        <w:rPr>
          <w:sz w:val="32"/>
          <w:szCs w:val="32"/>
          <w:rtl w:val="0"/>
        </w:rPr>
        <w:t xml:space="preserve">Getting Hardware Information from the Command 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Being able to locate hardware information can help us to ensure that hardware is being used appropriately and is helpful if we need to install additional drivers. In this hands-on lab, we will practice answering questions about host hardware.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How Much Storage Is Available.</w:t>
      </w:r>
    </w:p>
    <w:p w:rsidR="00000000" w:rsidDel="00000000" w:rsidP="00000000" w:rsidRDefault="00000000" w:rsidRPr="00000000" w14:paraId="00000018">
      <w:pPr>
        <w:pStyle w:val="Heading1"/>
        <w:ind w:left="72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Add the answer to the line below the corresponding question in hw_questions.txt.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the Number of CPUs/Cores</w:t>
      </w:r>
    </w:p>
    <w:p w:rsidR="00000000" w:rsidDel="00000000" w:rsidP="00000000" w:rsidRDefault="00000000" w:rsidRPr="00000000" w14:paraId="0000001A">
      <w:pPr>
        <w:pStyle w:val="Heading1"/>
        <w:ind w:left="72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Add the answer to the line below the corresponding question in hw_questions.txt.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the CPU Speed.</w:t>
      </w:r>
    </w:p>
    <w:p w:rsidR="00000000" w:rsidDel="00000000" w:rsidP="00000000" w:rsidRDefault="00000000" w:rsidRPr="00000000" w14:paraId="0000001C">
      <w:pPr>
        <w:pStyle w:val="Heading1"/>
        <w:ind w:left="72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Add the answer to the line below the corresponding question in hw_questions.txt.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How Much RAM Is Installed.</w:t>
      </w:r>
    </w:p>
    <w:p w:rsidR="00000000" w:rsidDel="00000000" w:rsidP="00000000" w:rsidRDefault="00000000" w:rsidRPr="00000000" w14:paraId="0000001E">
      <w:pPr>
        <w:pStyle w:val="Heading1"/>
        <w:ind w:left="72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Add the answer to the line below the corresponding question in hw_questions.txt.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How Much Swap Is Being Used.</w:t>
      </w:r>
    </w:p>
    <w:p w:rsidR="00000000" w:rsidDel="00000000" w:rsidP="00000000" w:rsidRDefault="00000000" w:rsidRPr="00000000" w14:paraId="00000020">
      <w:pPr>
        <w:pStyle w:val="Heading1"/>
        <w:ind w:left="72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Add the answer to the line below the corresponding question in hw_questions.txt.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720" w:hanging="36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Determine the BIOS Version.</w:t>
      </w:r>
    </w:p>
    <w:p w:rsidR="00000000" w:rsidDel="00000000" w:rsidP="00000000" w:rsidRDefault="00000000" w:rsidRPr="00000000" w14:paraId="00000022">
      <w:pPr>
        <w:pStyle w:val="Heading1"/>
        <w:ind w:left="72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Add the answer to the line below the corresponding question in hw_questions.txt.</w:t>
      </w:r>
    </w:p>
    <w:p w:rsidR="00000000" w:rsidDel="00000000" w:rsidP="00000000" w:rsidRDefault="00000000" w:rsidRPr="00000000" w14:paraId="00000023">
      <w:pPr>
        <w:pStyle w:val="Heading1"/>
        <w:ind w:left="360" w:firstLine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080" w:hanging="360"/>
      </w:pPr>
      <w:rPr>
        <w:rFonts w:ascii="Arial Black" w:cs="Arial Black" w:eastAsia="Arial Black" w:hAnsi="Arial Black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112"/>
  </w:style>
  <w:style w:type="paragraph" w:styleId="Heading1">
    <w:name w:val="heading 1"/>
    <w:basedOn w:val="Normal"/>
    <w:link w:val="Heading1Char"/>
    <w:uiPriority w:val="9"/>
    <w:qFormat w:val="1"/>
    <w:rsid w:val="00D1111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1111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1111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1111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D111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ask-name" w:customStyle="1">
    <w:name w:val="task-name"/>
    <w:basedOn w:val="DefaultParagraphFont"/>
    <w:rsid w:val="00D11112"/>
  </w:style>
  <w:style w:type="character" w:styleId="HTMLCode">
    <w:name w:val="HTML Code"/>
    <w:basedOn w:val="DefaultParagraphFont"/>
    <w:uiPriority w:val="99"/>
    <w:semiHidden w:val="1"/>
    <w:unhideWhenUsed w:val="1"/>
    <w:rsid w:val="00D11112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264B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RLDr1+ypmp0VPPaZvBV2BiHAfQ==">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2022-06-12T19:16:00Z</dcterms:created>
  <dc:creator>alarouunix13</dc:creator>
</cp:coreProperties>
</file>